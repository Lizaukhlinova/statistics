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Комментарий к задаче 2.2: </w:t>
      </w:r>
      <w:r w:rsidDel="00000000" w:rsidR="00000000" w:rsidRPr="00000000">
        <w:rPr>
          <w:rtl w:val="0"/>
        </w:rPr>
        <w:t xml:space="preserve">не пытайтесь подставить значения k=50 или 100, ничем хорошим это не закончится. Перед тем, как подставить, прикиньте, какая у этой оценки асимптотическая дисперсия.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Комментарий к задаче 3.1:</w:t>
      </w:r>
      <w:r w:rsidDel="00000000" w:rsidR="00000000" w:rsidRPr="00000000">
        <w:rPr>
          <w:rtl w:val="0"/>
        </w:rPr>
        <w:t xml:space="preserve"> если программа долго работает (возможно, вы пользуетесь слишком большим количеством циклов - используйте функции, которые циклов не используют), то разрешается сократить число бутстрепных выборок с K=1000 до K=100. Если же и это не помогло, то можно уменьшить количество членов в выборке с N=1000 до N=200, но это уже делать нежелательно.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Кроме того, для каждого распределения, каждого значения 𝜃 и каждой оценки параметра 𝜃 надо изобразить на графике зависимость бутстрепной оценки дисперсии от 𝑛 и написать выводы в комментариях.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Комментарий к задаче 3.2: </w:t>
      </w:r>
      <w:r w:rsidDel="00000000" w:rsidR="00000000" w:rsidRPr="00000000">
        <w:rPr>
          <w:rtl w:val="0"/>
        </w:rPr>
        <w:t xml:space="preserve">интервалу [-1000, 1000] принадлежит параметр сдвига x_0, а не параметр масштаба (он равен 1).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Комментарий к задаче 3.3: </w:t>
      </w:r>
      <w:r w:rsidDel="00000000" w:rsidR="00000000" w:rsidRPr="00000000">
        <w:rPr>
          <w:rtl w:val="0"/>
        </w:rPr>
        <w:t xml:space="preserve">в файле weibull возможны нулевые значения членов выборки. Следует заменять их на (к примеру) 0.0001, чтобы правдоподобие не обнулялось.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Комментарий к задаче 5.2: </w:t>
      </w:r>
      <w:r w:rsidDel="00000000" w:rsidR="00000000" w:rsidRPr="00000000">
        <w:rPr>
          <w:rtl w:val="0"/>
        </w:rPr>
        <w:t xml:space="preserve">эта задача будет оцениваться из 10 баллов. В той части, где говорится про классификацию, нужно ограничить рассматриваемую область определения плотности и отмечать тот цвет(красный, жёлтый, зелёный или синий), который встречается чаще всего (иначе, мне кажется, всегда будет бурый).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Антон Каразеев" w:id="0" w:date="2016-04-25T17:36:49Z"/>
        </w:rPr>
      </w:pPr>
      <w:r w:rsidDel="00000000" w:rsidR="00000000" w:rsidRPr="00000000">
        <w:rPr>
          <w:b w:val="1"/>
          <w:rtl w:val="0"/>
        </w:rPr>
        <w:t xml:space="preserve">Комментарий к задаче 6.1: </w:t>
      </w:r>
      <w:r w:rsidDel="00000000" w:rsidR="00000000" w:rsidRPr="00000000">
        <w:rPr>
          <w:rtl w:val="0"/>
        </w:rPr>
        <w:t xml:space="preserve">в файле 6.csv отмечено не lambda, а 1/lambda.</w:t>
      </w:r>
      <w:ins w:author="Антон Каразеев" w:id="0" w:date="2016-04-25T17:36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Антон Каразеев" w:id="0" w:date="2016-04-25T17:36:49Z"/>
        </w:rPr>
      </w:pPr>
      <w:ins w:author="Антон Каразеев" w:id="0" w:date="2016-04-25T17:36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ins w:author="Антон Каразеев" w:id="0" w:date="2016-04-25T17:36:49Z">
        <w:r w:rsidDel="00000000" w:rsidR="00000000" w:rsidRPr="00000000">
          <w:rPr>
            <w:b w:val="1"/>
            <w:rtl w:val="0"/>
            <w:rPrChange w:author="Антон Каразеев" w:id="1" w:date="2016-04-25T17:36:49Z">
              <w:rPr/>
            </w:rPrChange>
          </w:rPr>
          <w:t xml:space="preserve">Комментарий к задаче 7.4: </w:t>
        </w:r>
        <w:r w:rsidDel="00000000" w:rsidR="00000000" w:rsidRPr="00000000">
          <w:rPr>
            <w:rtl w:val="0"/>
            <w:rPrChange w:author="Антон Каразеев" w:id="1" w:date="2016-04-25T17:36:49Z">
              <w:rPr/>
            </w:rPrChange>
          </w:rPr>
          <w:t xml:space="preserve">Что требуется выводить? Построить графики для разных параметров сопряженного распределения и сделать выводы будет достаточно?</w:t>
        </w:r>
      </w:ins>
      <w:r w:rsidDel="00000000" w:rsidR="00000000" w:rsidRPr="00000000">
        <w:rPr>
          <w:rtl w:val="0"/>
        </w:rPr>
        <w:t xml:space="preserve"> Да, достаточно.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